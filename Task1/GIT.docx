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erriweather Black" w:hAnsi="Merriweather Black" w:eastAsia="Merriweather Black" w:cs="Merriweather Black"/>
          <w:sz w:val="36"/>
          <w:szCs w:val="36"/>
        </w:rPr>
      </w:pPr>
      <w:r>
        <w:rPr>
          <w:rFonts w:eastAsia="Merriweather Black" w:cs="Merriweather Black" w:ascii="Merriweather Black" w:hAnsi="Merriweather Black"/>
          <w:sz w:val="36"/>
          <w:szCs w:val="36"/>
        </w:rPr>
        <w:t>GIT</w:t>
      </w:r>
    </w:p>
    <w:p>
      <w:pPr>
        <w:pStyle w:val="Normal"/>
        <w:rPr>
          <w:rFonts w:ascii="Merriweather Black" w:hAnsi="Merriweather Black" w:eastAsia="Merriweather Black" w:cs="Merriweather Black"/>
          <w:sz w:val="36"/>
          <w:szCs w:val="36"/>
        </w:rPr>
      </w:pPr>
      <w:r>
        <w:rPr>
          <w:rFonts w:eastAsia="Merriweather Black" w:cs="Merriweather Black" w:ascii="Merriweather Black" w:hAnsi="Merriweather Black"/>
          <w:sz w:val="36"/>
          <w:szCs w:val="36"/>
        </w:rPr>
      </w:r>
    </w:p>
    <w:p>
      <w:pPr>
        <w:pStyle w:val="Normal"/>
        <w:rPr>
          <w:rFonts w:ascii="Merriweather Black" w:hAnsi="Merriweather Black" w:eastAsia="Merriweather Black" w:cs="Merriweather Black"/>
          <w:sz w:val="36"/>
          <w:szCs w:val="36"/>
        </w:rPr>
      </w:pPr>
      <w:r>
        <w:rPr/>
        <w:drawing>
          <wp:inline distT="0" distB="0" distL="0" distR="0">
            <wp:extent cx="5943600" cy="3136900"/>
            <wp:effectExtent l="0" t="0" r="0" b="0"/>
            <wp:docPr id="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Merriweather Black" w:hAnsi="Merriweather Black" w:eastAsia="Merriweather Black" w:cs="Merriweather Black"/>
          <w:sz w:val="36"/>
          <w:szCs w:val="36"/>
        </w:rPr>
      </w:pPr>
      <w:r>
        <w:rPr/>
        <w:drawing>
          <wp:inline distT="0" distB="0" distL="0" distR="0">
            <wp:extent cx="4700270" cy="4218305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27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Merriweather Black" w:hAnsi="Merriweather Black" w:eastAsia="Merriweather Black" w:cs="Merriweather Black"/>
          <w:ins w:id="0" w:author="Aiswarya E V" w:date="2023-05-20T15:58:21Z"/>
          <w:sz w:val="36"/>
          <w:szCs w:val="36"/>
        </w:rPr>
      </w:pPr>
      <w:r>
        <w:rPr/>
        <w:drawing>
          <wp:inline distT="0" distB="0" distL="0" distR="0">
            <wp:extent cx="3957320" cy="3747770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Merriweather Black" w:hAnsi="Merriweather Black" w:eastAsia="Merriweather Black" w:cs="Merriweather Black"/>
          <w:sz w:val="36"/>
          <w:szCs w:val="36"/>
        </w:rPr>
      </w:pPr>
      <w:r>
        <w:rPr/>
        <w:drawing>
          <wp:inline distT="0" distB="0" distL="0" distR="0">
            <wp:extent cx="4500880" cy="3541395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Merriweather Black" w:hAnsi="Merriweather Black" w:eastAsia="Merriweather Black" w:cs="Merriweather Black"/>
          <w:sz w:val="36"/>
          <w:szCs w:val="36"/>
        </w:rPr>
      </w:pPr>
      <w:ins w:id="1" w:author="Aiswarya E V" w:date="2023-05-20T15:58:21Z">
        <w:r>
          <w:rPr>
            <w:rFonts w:eastAsia="Merriweather Black" w:cs="Merriweather Black" w:ascii="Merriweather Black" w:hAnsi="Merriweather Black"/>
            <w:sz w:val="36"/>
            <w:szCs w:val="36"/>
          </w:rPr>
        </w:r>
      </w:ins>
    </w:p>
    <w:p>
      <w:pPr>
        <w:pStyle w:val="Normal"/>
        <w:rPr>
          <w:rFonts w:ascii="Merriweather Black" w:hAnsi="Merriweather Black" w:eastAsia="Merriweather Black" w:cs="Merriweather Black"/>
          <w:sz w:val="36"/>
          <w:szCs w:val="36"/>
        </w:rPr>
      </w:pPr>
      <w:ins w:id="2" w:author="Aiswarya E V" w:date="2023-05-20T15:58:21Z">
        <w:r>
          <w:rPr>
            <w:rFonts w:eastAsia="Merriweather Black" w:cs="Merriweather Black" w:ascii="Merriweather Black" w:hAnsi="Merriweather Black"/>
            <w:sz w:val="36"/>
            <w:szCs w:val="36"/>
          </w:rPr>
        </w:r>
      </w:ins>
    </w:p>
    <w:p>
      <w:pPr>
        <w:pStyle w:val="Normal"/>
        <w:rPr>
          <w:rFonts w:ascii="Merriweather Black" w:hAnsi="Merriweather Black" w:eastAsia="Merriweather Black" w:cs="Merriweather Black"/>
          <w:ins w:id="3" w:author="Aiswarya E V" w:date="2023-05-20T15:58:21Z"/>
          <w:sz w:val="36"/>
          <w:szCs w:val="36"/>
        </w:rPr>
      </w:pPr>
      <w:r>
        <w:rPr/>
        <w:drawing>
          <wp:inline distT="0" distB="0" distL="0" distR="0">
            <wp:extent cx="4405630" cy="4327525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Merriweather Black" w:hAnsi="Merriweather Black" w:eastAsia="Merriweather Black" w:cs="Merriweather Black"/>
          <w:sz w:val="36"/>
          <w:szCs w:val="36"/>
        </w:rPr>
      </w:pPr>
      <w:r>
        <w:rPr/>
        <w:drawing>
          <wp:inline distT="0" distB="0" distL="0" distR="0">
            <wp:extent cx="4253230" cy="1922780"/>
            <wp:effectExtent l="0" t="0" r="0" b="0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Merriweather Black" w:hAnsi="Merriweather Black" w:eastAsia="Merriweather Black" w:cs="Merriweather Black"/>
          <w:sz w:val="36"/>
          <w:szCs w:val="36"/>
        </w:rPr>
      </w:pPr>
      <w:ins w:id="4" w:author="Aiswarya E V" w:date="2023-05-20T15:58:21Z">
        <w:r>
          <w:rPr>
            <w:rFonts w:eastAsia="Merriweather Black" w:cs="Merriweather Black" w:ascii="Merriweather Black" w:hAnsi="Merriweather Black"/>
            <w:sz w:val="36"/>
            <w:szCs w:val="36"/>
          </w:rPr>
        </w:r>
      </w:ins>
    </w:p>
    <w:p>
      <w:pPr>
        <w:pStyle w:val="Normal"/>
        <w:rPr>
          <w:rFonts w:ascii="Merriweather Black" w:hAnsi="Merriweather Black" w:eastAsia="Merriweather Black" w:cs="Merriweather Black"/>
          <w:sz w:val="36"/>
          <w:szCs w:val="36"/>
        </w:rPr>
      </w:pPr>
      <w:ins w:id="5" w:author="Aiswarya E V" w:date="2023-05-20T15:58:21Z">
        <w:r>
          <w:rPr>
            <w:rFonts w:eastAsia="Merriweather Black" w:cs="Merriweather Black" w:ascii="Merriweather Black" w:hAnsi="Merriweather Black"/>
            <w:sz w:val="36"/>
            <w:szCs w:val="36"/>
          </w:rPr>
        </w:r>
      </w:ins>
    </w:p>
    <w:p>
      <w:pPr>
        <w:pStyle w:val="Normal"/>
        <w:rPr>
          <w:rFonts w:ascii="Merriweather Black" w:hAnsi="Merriweather Black" w:eastAsia="Merriweather Black" w:cs="Merriweather Black"/>
          <w:sz w:val="36"/>
          <w:szCs w:val="36"/>
        </w:rPr>
      </w:pPr>
      <w:ins w:id="6" w:author="Aiswarya E V" w:date="2023-05-20T15:58:21Z">
        <w:r>
          <w:rPr>
            <w:rFonts w:eastAsia="Merriweather Black" w:cs="Merriweather Black" w:ascii="Merriweather Black" w:hAnsi="Merriweather Black"/>
            <w:sz w:val="36"/>
            <w:szCs w:val="36"/>
          </w:rPr>
        </w:r>
      </w:ins>
    </w:p>
    <w:p>
      <w:pPr>
        <w:pStyle w:val="Normal"/>
        <w:rPr>
          <w:rFonts w:ascii="Merriweather Black" w:hAnsi="Merriweather Black" w:eastAsia="Merriweather Black" w:cs="Merriweather Black"/>
          <w:sz w:val="36"/>
          <w:szCs w:val="36"/>
        </w:rPr>
      </w:pPr>
      <w:ins w:id="7" w:author="Aiswarya E V" w:date="2023-05-20T15:58:21Z">
        <w:r>
          <w:rPr>
            <w:rFonts w:eastAsia="Merriweather Black" w:cs="Merriweather Black" w:ascii="Merriweather Black" w:hAnsi="Merriweather Black"/>
            <w:sz w:val="36"/>
            <w:szCs w:val="36"/>
          </w:rPr>
        </w:r>
      </w:ins>
    </w:p>
    <w:p>
      <w:pPr>
        <w:pStyle w:val="Normal"/>
        <w:rPr>
          <w:rFonts w:ascii="Merriweather Black" w:hAnsi="Merriweather Black" w:eastAsia="Merriweather Black" w:cs="Merriweather Black"/>
          <w:sz w:val="36"/>
          <w:szCs w:val="36"/>
        </w:rPr>
      </w:pPr>
      <w:ins w:id="8" w:author="Aiswarya E V" w:date="2023-05-20T15:58:21Z">
        <w:r>
          <w:rPr>
            <w:rFonts w:eastAsia="Merriweather Black" w:cs="Merriweather Black" w:ascii="Merriweather Black" w:hAnsi="Merriweather Black"/>
            <w:sz w:val="36"/>
            <w:szCs w:val="36"/>
          </w:rPr>
        </w:r>
      </w:ins>
    </w:p>
    <w:p>
      <w:pPr>
        <w:pStyle w:val="Normal"/>
        <w:rPr>
          <w:rFonts w:ascii="Merriweather Black" w:hAnsi="Merriweather Black" w:eastAsia="Merriweather Black" w:cs="Merriweather Black"/>
          <w:sz w:val="36"/>
          <w:szCs w:val="36"/>
        </w:rPr>
      </w:pPr>
      <w:ins w:id="9" w:author="Aiswarya E V" w:date="2023-05-20T15:58:21Z">
        <w:r>
          <w:rPr>
            <w:rFonts w:eastAsia="Merriweather Black" w:cs="Merriweather Black" w:ascii="Merriweather Black" w:hAnsi="Merriweather Black"/>
            <w:sz w:val="36"/>
            <w:szCs w:val="36"/>
          </w:rPr>
        </w:r>
      </w:ins>
    </w:p>
    <w:p>
      <w:pPr>
        <w:pStyle w:val="Normal"/>
        <w:rPr>
          <w:rFonts w:ascii="Merriweather Black" w:hAnsi="Merriweather Black" w:eastAsia="Merriweather Black" w:cs="Merriweather Black"/>
          <w:sz w:val="36"/>
          <w:szCs w:val="36"/>
        </w:rPr>
      </w:pPr>
      <w:ins w:id="10" w:author="Aiswarya E V" w:date="2023-05-20T15:58:21Z">
        <w:r>
          <w:rPr>
            <w:rFonts w:eastAsia="Merriweather Black" w:cs="Merriweather Black" w:ascii="Merriweather Black" w:hAnsi="Merriweather Black"/>
            <w:sz w:val="36"/>
            <w:szCs w:val="36"/>
          </w:rPr>
        </w:r>
      </w:ins>
    </w:p>
    <w:p>
      <w:pPr>
        <w:pStyle w:val="Normal"/>
        <w:rPr>
          <w:rFonts w:ascii="Merriweather Black" w:hAnsi="Merriweather Black" w:eastAsia="Merriweather Black" w:cs="Merriweather Black"/>
          <w:sz w:val="36"/>
          <w:szCs w:val="36"/>
        </w:rPr>
      </w:pPr>
      <w:r>
        <w:rPr>
          <w:rFonts w:eastAsia="Merriweather Black" w:cs="Merriweather Black" w:ascii="Merriweather Black" w:hAnsi="Merriweather Black"/>
          <w:sz w:val="36"/>
          <w:szCs w:val="36"/>
        </w:rPr>
      </w:r>
    </w:p>
    <w:p>
      <w:pPr>
        <w:pStyle w:val="Normal"/>
        <w:rPr>
          <w:rFonts w:ascii="Merriweather Black" w:hAnsi="Merriweather Black" w:eastAsia="Merriweather Black" w:cs="Merriweather Black"/>
          <w:sz w:val="36"/>
          <w:szCs w:val="36"/>
        </w:rPr>
      </w:pPr>
      <w:r>
        <w:rPr>
          <w:rFonts w:eastAsia="Merriweather Black" w:cs="Merriweather Black" w:ascii="Merriweather Black" w:hAnsi="Merriweather Black"/>
          <w:sz w:val="36"/>
          <w:szCs w:val="36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rriweather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ml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ml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Rach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Rachan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Rachan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Rachana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ml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LibreOffice/6.1.5.2$Linux_X86_64 LibreOffice_project/90f8dcf33c87b3705e78202e3df5142b201bd805</Application>
  <Pages>4</Pages>
  <Words>1</Words>
  <Characters>3</Characters>
  <CharactersWithSpaces>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2023-05-21T23:00:48Z</dcterms:modified>
  <cp:revision>1</cp:revision>
  <dc:subject/>
  <dc:title/>
</cp:coreProperties>
</file>