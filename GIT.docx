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erriweather Black" w:cs="Merriweather Black" w:eastAsia="Merriweather Black" w:hAnsi="Merriweather Black"/>
          <w:sz w:val="36"/>
          <w:szCs w:val="36"/>
        </w:rPr>
      </w:pPr>
      <w:r w:rsidDel="00000000" w:rsidR="00000000" w:rsidRPr="00000000">
        <w:rPr>
          <w:rFonts w:ascii="Merriweather Black" w:cs="Merriweather Black" w:eastAsia="Merriweather Black" w:hAnsi="Merriweather Black"/>
          <w:sz w:val="36"/>
          <w:szCs w:val="36"/>
          <w:rtl w:val="0"/>
        </w:rPr>
        <w:t xml:space="preserve">GIT</w:t>
      </w:r>
    </w:p>
    <w:p w:rsidR="00000000" w:rsidDel="00000000" w:rsidP="00000000" w:rsidRDefault="00000000" w:rsidRPr="00000000" w14:paraId="00000002">
      <w:pPr>
        <w:rPr>
          <w:rFonts w:ascii="Merriweather Black" w:cs="Merriweather Black" w:eastAsia="Merriweather Black" w:hAnsi="Merriweather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 Black" w:cs="Merriweather Black" w:eastAsia="Merriweather Black" w:hAnsi="Merriweather Black"/>
          <w:sz w:val="36"/>
          <w:szCs w:val="36"/>
        </w:rPr>
      </w:pPr>
      <w:r w:rsidDel="00000000" w:rsidR="00000000" w:rsidRPr="00000000">
        <w:rPr>
          <w:rFonts w:ascii="Merriweather Black" w:cs="Merriweather Black" w:eastAsia="Merriweather Black" w:hAnsi="Merriweather Black"/>
          <w:sz w:val="36"/>
          <w:szCs w:val="36"/>
        </w:rPr>
        <w:drawing>
          <wp:inline distB="114300" distT="114300" distL="114300" distR="114300">
            <wp:extent cx="5943600" cy="3136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rriweather Black" w:cs="Merriweather Black" w:eastAsia="Merriweather Black" w:hAnsi="Merriweather Black"/>
          <w:sz w:val="36"/>
          <w:szCs w:val="36"/>
        </w:rPr>
      </w:pPr>
      <w:r w:rsidDel="00000000" w:rsidR="00000000" w:rsidRPr="00000000">
        <w:rPr>
          <w:rFonts w:ascii="Merriweather Black" w:cs="Merriweather Black" w:eastAsia="Merriweather Black" w:hAnsi="Merriweather Black"/>
          <w:sz w:val="36"/>
          <w:szCs w:val="36"/>
        </w:rPr>
        <w:drawing>
          <wp:inline distB="114300" distT="114300" distL="114300" distR="114300">
            <wp:extent cx="4700588" cy="421847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421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ns w:author="Aiswarya E V" w:id="0" w:date="2023-05-20T15:58:21Z"/>
          <w:rFonts w:ascii="Merriweather Black" w:cs="Merriweather Black" w:eastAsia="Merriweather Black" w:hAnsi="Merriweather Black"/>
          <w:sz w:val="36"/>
          <w:szCs w:val="36"/>
        </w:rPr>
      </w:pPr>
      <w:r w:rsidDel="00000000" w:rsidR="00000000" w:rsidRPr="00000000">
        <w:rPr>
          <w:rFonts w:ascii="Merriweather Black" w:cs="Merriweather Black" w:eastAsia="Merriweather Black" w:hAnsi="Merriweather Black"/>
          <w:sz w:val="36"/>
          <w:szCs w:val="36"/>
        </w:rPr>
        <w:drawing>
          <wp:inline distB="114300" distT="114300" distL="114300" distR="114300">
            <wp:extent cx="3957372" cy="37480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372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Aiswarya E V" w:id="0" w:date="2023-05-20T15:58:2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rPr>
          <w:ins w:author="Aiswarya E V" w:id="0" w:date="2023-05-20T15:58:21Z"/>
          <w:rFonts w:ascii="Merriweather Black" w:cs="Merriweather Black" w:eastAsia="Merriweather Black" w:hAnsi="Merriweather Black"/>
          <w:sz w:val="36"/>
          <w:szCs w:val="36"/>
        </w:rPr>
      </w:pPr>
      <w:ins w:author="Aiswarya E V" w:id="0" w:date="2023-05-20T15:58:21Z">
        <w:r w:rsidDel="00000000" w:rsidR="00000000" w:rsidRPr="00000000">
          <w:rPr>
            <w:rFonts w:ascii="Merriweather Black" w:cs="Merriweather Black" w:eastAsia="Merriweather Black" w:hAnsi="Merriweather Black"/>
            <w:sz w:val="36"/>
            <w:szCs w:val="36"/>
          </w:rPr>
          <w:drawing>
            <wp:inline distB="114300" distT="114300" distL="114300" distR="114300">
              <wp:extent cx="4500563" cy="3541308"/>
              <wp:effectExtent b="0" l="0" r="0" t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0563" cy="354130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rPr>
          <w:ins w:author="Aiswarya E V" w:id="0" w:date="2023-05-20T15:58:21Z"/>
          <w:rFonts w:ascii="Merriweather Black" w:cs="Merriweather Black" w:eastAsia="Merriweather Black" w:hAnsi="Merriweather Black"/>
          <w:sz w:val="36"/>
          <w:szCs w:val="36"/>
        </w:rPr>
      </w:pPr>
      <w:ins w:author="Aiswarya E V" w:id="0" w:date="2023-05-20T15:58:2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8">
      <w:pPr>
        <w:rPr>
          <w:ins w:author="Aiswarya E V" w:id="0" w:date="2023-05-20T15:58:21Z"/>
          <w:rFonts w:ascii="Merriweather Black" w:cs="Merriweather Black" w:eastAsia="Merriweather Black" w:hAnsi="Merriweather Black"/>
          <w:sz w:val="36"/>
          <w:szCs w:val="36"/>
        </w:rPr>
      </w:pPr>
      <w:ins w:author="Aiswarya E V" w:id="0" w:date="2023-05-20T15:58:2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9">
      <w:pPr>
        <w:rPr>
          <w:ins w:author="Aiswarya E V" w:id="0" w:date="2023-05-20T15:58:21Z"/>
          <w:rFonts w:ascii="Merriweather Black" w:cs="Merriweather Black" w:eastAsia="Merriweather Black" w:hAnsi="Merriweather Black"/>
          <w:sz w:val="36"/>
          <w:szCs w:val="36"/>
        </w:rPr>
      </w:pPr>
      <w:ins w:author="Aiswarya E V" w:id="0" w:date="2023-05-20T15:58:21Z">
        <w:r w:rsidDel="00000000" w:rsidR="00000000" w:rsidRPr="00000000">
          <w:rPr>
            <w:rFonts w:ascii="Merriweather Black" w:cs="Merriweather Black" w:eastAsia="Merriweather Black" w:hAnsi="Merriweather Black"/>
            <w:sz w:val="36"/>
            <w:szCs w:val="36"/>
          </w:rPr>
          <w:drawing>
            <wp:inline distB="114300" distT="114300" distL="114300" distR="114300">
              <wp:extent cx="4405313" cy="4327655"/>
              <wp:effectExtent b="0" l="0" r="0" 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05313" cy="432765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A">
      <w:pPr>
        <w:rPr>
          <w:ins w:author="Aiswarya E V" w:id="0" w:date="2023-05-20T15:58:21Z"/>
          <w:rFonts w:ascii="Merriweather Black" w:cs="Merriweather Black" w:eastAsia="Merriweather Black" w:hAnsi="Merriweather Black"/>
          <w:sz w:val="36"/>
          <w:szCs w:val="36"/>
        </w:rPr>
      </w:pPr>
      <w:ins w:author="Aiswarya E V" w:id="0" w:date="2023-05-20T15:58:21Z">
        <w:r w:rsidDel="00000000" w:rsidR="00000000" w:rsidRPr="00000000">
          <w:rPr>
            <w:rFonts w:ascii="Merriweather Black" w:cs="Merriweather Black" w:eastAsia="Merriweather Black" w:hAnsi="Merriweather Black"/>
            <w:sz w:val="36"/>
            <w:szCs w:val="36"/>
          </w:rPr>
          <w:drawing>
            <wp:inline distB="114300" distT="114300" distL="114300" distR="114300">
              <wp:extent cx="4252913" cy="1922671"/>
              <wp:effectExtent b="0" l="0" r="0" t="0"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52913" cy="1922671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B">
      <w:pPr>
        <w:rPr>
          <w:ins w:author="Aiswarya E V" w:id="0" w:date="2023-05-20T15:58:21Z"/>
          <w:rFonts w:ascii="Merriweather Black" w:cs="Merriweather Black" w:eastAsia="Merriweather Black" w:hAnsi="Merriweather Black"/>
          <w:sz w:val="36"/>
          <w:szCs w:val="36"/>
        </w:rPr>
      </w:pPr>
      <w:ins w:author="Aiswarya E V" w:id="0" w:date="2023-05-20T15:58:2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C">
      <w:pPr>
        <w:rPr>
          <w:ins w:author="Aiswarya E V" w:id="0" w:date="2023-05-20T15:58:21Z"/>
          <w:rFonts w:ascii="Merriweather Black" w:cs="Merriweather Black" w:eastAsia="Merriweather Black" w:hAnsi="Merriweather Black"/>
          <w:sz w:val="36"/>
          <w:szCs w:val="36"/>
        </w:rPr>
      </w:pPr>
      <w:ins w:author="Aiswarya E V" w:id="0" w:date="2023-05-20T15:58:2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rPr>
          <w:ins w:author="Aiswarya E V" w:id="0" w:date="2023-05-20T15:58:21Z"/>
          <w:rFonts w:ascii="Merriweather Black" w:cs="Merriweather Black" w:eastAsia="Merriweather Black" w:hAnsi="Merriweather Black"/>
          <w:sz w:val="36"/>
          <w:szCs w:val="36"/>
        </w:rPr>
      </w:pPr>
      <w:ins w:author="Aiswarya E V" w:id="0" w:date="2023-05-20T15:58:2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rPr>
          <w:ins w:author="Aiswarya E V" w:id="0" w:date="2023-05-20T15:58:21Z"/>
          <w:rFonts w:ascii="Merriweather Black" w:cs="Merriweather Black" w:eastAsia="Merriweather Black" w:hAnsi="Merriweather Black"/>
          <w:sz w:val="36"/>
          <w:szCs w:val="36"/>
        </w:rPr>
      </w:pPr>
      <w:ins w:author="Aiswarya E V" w:id="0" w:date="2023-05-20T15:58:2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rPr>
          <w:ins w:author="Aiswarya E V" w:id="0" w:date="2023-05-20T15:58:21Z"/>
          <w:rFonts w:ascii="Merriweather Black" w:cs="Merriweather Black" w:eastAsia="Merriweather Black" w:hAnsi="Merriweather Black"/>
          <w:sz w:val="36"/>
          <w:szCs w:val="36"/>
        </w:rPr>
      </w:pPr>
      <w:ins w:author="Aiswarya E V" w:id="0" w:date="2023-05-20T15:58:2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0">
      <w:pPr>
        <w:rPr>
          <w:ins w:author="Aiswarya E V" w:id="0" w:date="2023-05-20T15:58:21Z"/>
          <w:rFonts w:ascii="Merriweather Black" w:cs="Merriweather Black" w:eastAsia="Merriweather Black" w:hAnsi="Merriweather Black"/>
          <w:sz w:val="36"/>
          <w:szCs w:val="36"/>
        </w:rPr>
      </w:pPr>
      <w:ins w:author="Aiswarya E V" w:id="0" w:date="2023-05-20T15:58:2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rPr>
          <w:ins w:author="Aiswarya E V" w:id="0" w:date="2023-05-20T15:58:21Z"/>
          <w:rFonts w:ascii="Merriweather Black" w:cs="Merriweather Black" w:eastAsia="Merriweather Black" w:hAnsi="Merriweather Black"/>
          <w:sz w:val="36"/>
          <w:szCs w:val="36"/>
        </w:rPr>
      </w:pPr>
      <w:ins w:author="Aiswarya E V" w:id="0" w:date="2023-05-20T15:58:2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rPr>
          <w:rFonts w:ascii="Merriweather Black" w:cs="Merriweather Black" w:eastAsia="Merriweather Black" w:hAnsi="Merriweather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erriweather Black" w:cs="Merriweather Black" w:eastAsia="Merriweather Black" w:hAnsi="Merriweather Black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erriweather Black" w:cs="Merriweather Black" w:eastAsia="Merriweather Black" w:hAnsi="Merriweather Black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